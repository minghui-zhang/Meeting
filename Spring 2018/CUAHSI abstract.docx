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F08E3" w14:textId="619A05F6" w:rsidR="00D24524" w:rsidDel="00F22D69" w:rsidRDefault="00E03033" w:rsidP="002421F8">
      <w:pPr>
        <w:jc w:val="both"/>
        <w:rPr>
          <w:del w:id="0" w:author="Ming Zhang" w:date="2018-03-22T09:50:00Z"/>
          <w:rFonts w:ascii="Times" w:hAnsi="Times"/>
        </w:rPr>
      </w:pPr>
      <w:r>
        <w:rPr>
          <w:rFonts w:ascii="Times" w:hAnsi="Times"/>
        </w:rPr>
        <w:t>S</w:t>
      </w:r>
      <w:r w:rsidR="0075008C">
        <w:rPr>
          <w:rFonts w:ascii="Times" w:hAnsi="Times"/>
        </w:rPr>
        <w:t xml:space="preserve">tochastic frameworks for predicting the flow duration curve </w:t>
      </w:r>
      <w:r w:rsidR="00A70713">
        <w:rPr>
          <w:rFonts w:ascii="Times" w:hAnsi="Times"/>
        </w:rPr>
        <w:t>are</w:t>
      </w:r>
      <w:r w:rsidR="0075008C">
        <w:rPr>
          <w:rFonts w:ascii="Times" w:hAnsi="Times"/>
        </w:rPr>
        <w:t xml:space="preserve"> </w:t>
      </w:r>
      <w:r>
        <w:rPr>
          <w:rFonts w:ascii="Times" w:hAnsi="Times"/>
        </w:rPr>
        <w:t xml:space="preserve">simple but </w:t>
      </w:r>
      <w:r w:rsidR="0075008C">
        <w:rPr>
          <w:rFonts w:ascii="Times" w:hAnsi="Times"/>
        </w:rPr>
        <w:t xml:space="preserve">powerful tools for understanding the first-order dynamics </w:t>
      </w:r>
      <w:r w:rsidR="00D24524">
        <w:rPr>
          <w:rFonts w:ascii="Times" w:hAnsi="Times"/>
        </w:rPr>
        <w:t>that occur between</w:t>
      </w:r>
      <w:r w:rsidR="0075008C">
        <w:rPr>
          <w:rFonts w:ascii="Times" w:hAnsi="Times"/>
        </w:rPr>
        <w:t xml:space="preserve"> </w:t>
      </w:r>
      <w:r w:rsidR="00D24524">
        <w:rPr>
          <w:rFonts w:ascii="Times" w:hAnsi="Times"/>
        </w:rPr>
        <w:t xml:space="preserve">natural systems and anthropogenic processes. These frameworks, however, are </w:t>
      </w:r>
      <w:ins w:id="1" w:author="Sally Thompson" w:date="2018-03-22T09:23:00Z">
        <w:r w:rsidR="00102BF0">
          <w:rPr>
            <w:rFonts w:ascii="Times" w:hAnsi="Times"/>
          </w:rPr>
          <w:t xml:space="preserve">derived under </w:t>
        </w:r>
      </w:ins>
      <w:ins w:id="2" w:author="Sally Thompson" w:date="2018-03-22T09:24:00Z">
        <w:r w:rsidR="00102BF0">
          <w:rPr>
            <w:rFonts w:ascii="Times" w:hAnsi="Times"/>
          </w:rPr>
          <w:t>restrictive</w:t>
        </w:r>
      </w:ins>
      <w:r w:rsidR="00D24524">
        <w:rPr>
          <w:rFonts w:ascii="Times" w:hAnsi="Times"/>
        </w:rPr>
        <w:t xml:space="preserve"> assumptions about </w:t>
      </w:r>
      <w:r w:rsidR="00DB7F3E">
        <w:rPr>
          <w:rFonts w:ascii="Times" w:hAnsi="Times"/>
        </w:rPr>
        <w:t>stationary climate</w:t>
      </w:r>
      <w:r w:rsidR="00D24524">
        <w:rPr>
          <w:rFonts w:ascii="Times" w:hAnsi="Times"/>
        </w:rPr>
        <w:t xml:space="preserve">, catchment storage dynamics, and </w:t>
      </w:r>
      <w:r>
        <w:rPr>
          <w:rFonts w:ascii="Times" w:hAnsi="Times"/>
        </w:rPr>
        <w:t>streamflow generation processes</w:t>
      </w:r>
      <w:ins w:id="3" w:author="Sally Thompson" w:date="2018-03-22T09:24:00Z">
        <w:r w:rsidR="00102BF0">
          <w:rPr>
            <w:rFonts w:ascii="Times" w:hAnsi="Times"/>
          </w:rPr>
          <w:t>.  E</w:t>
        </w:r>
      </w:ins>
      <w:r w:rsidR="00F61611">
        <w:rPr>
          <w:rFonts w:ascii="Times" w:hAnsi="Times"/>
        </w:rPr>
        <w:t xml:space="preserve">xtensive </w:t>
      </w:r>
      <w:ins w:id="4" w:author="Sally Thompson" w:date="2018-03-22T09:24:00Z">
        <w:r w:rsidR="00102BF0">
          <w:rPr>
            <w:rFonts w:ascii="Times" w:hAnsi="Times"/>
          </w:rPr>
          <w:t>validation of these frameworks across catchments with varying degrees of conformity to these assumptions is yet to be undertaken, but would inform the more widespread use of these models</w:t>
        </w:r>
      </w:ins>
      <w:r w:rsidR="00D24524">
        <w:rPr>
          <w:rFonts w:ascii="Times" w:hAnsi="Times"/>
        </w:rPr>
        <w:t xml:space="preserve">. </w:t>
      </w:r>
      <w:r w:rsidR="0036077C">
        <w:rPr>
          <w:rFonts w:ascii="Times" w:hAnsi="Times"/>
        </w:rPr>
        <w:t>We performed</w:t>
      </w:r>
      <w:ins w:id="5" w:author="Ming Zhang" w:date="2018-03-22T09:42:00Z">
        <w:r w:rsidR="00BF1EE4">
          <w:rPr>
            <w:rFonts w:ascii="Times" w:hAnsi="Times"/>
          </w:rPr>
          <w:t xml:space="preserve"> </w:t>
        </w:r>
      </w:ins>
      <w:ins w:id="6" w:author="Ming Zhang" w:date="2018-03-22T09:45:00Z">
        <w:r w:rsidR="00F22D69">
          <w:rPr>
            <w:rFonts w:ascii="Times" w:hAnsi="Times"/>
          </w:rPr>
          <w:t xml:space="preserve">a set of </w:t>
        </w:r>
      </w:ins>
      <w:del w:id="7" w:author="Ming Zhang" w:date="2018-03-22T09:42:00Z">
        <w:r w:rsidR="0036077C" w:rsidDel="00BF1EE4">
          <w:rPr>
            <w:rFonts w:ascii="Times" w:hAnsi="Times"/>
          </w:rPr>
          <w:delText xml:space="preserve"> a </w:delText>
        </w:r>
      </w:del>
      <w:r w:rsidR="0036077C">
        <w:rPr>
          <w:rFonts w:ascii="Times" w:hAnsi="Times"/>
        </w:rPr>
        <w:t>model suitability analys</w:t>
      </w:r>
      <w:ins w:id="8" w:author="Ming Zhang" w:date="2018-03-22T09:43:00Z">
        <w:r w:rsidR="00BF1EE4">
          <w:rPr>
            <w:rFonts w:ascii="Times" w:hAnsi="Times"/>
          </w:rPr>
          <w:t>e</w:t>
        </w:r>
      </w:ins>
      <w:del w:id="9" w:author="Ming Zhang" w:date="2018-03-22T09:43:00Z">
        <w:r w:rsidR="0036077C" w:rsidDel="00BF1EE4">
          <w:rPr>
            <w:rFonts w:ascii="Times" w:hAnsi="Times"/>
          </w:rPr>
          <w:delText>i</w:delText>
        </w:r>
      </w:del>
      <w:r w:rsidR="0036077C">
        <w:rPr>
          <w:rFonts w:ascii="Times" w:hAnsi="Times"/>
        </w:rPr>
        <w:t xml:space="preserve">s to determine whether the idealized assumptions </w:t>
      </w:r>
      <w:r w:rsidR="00482AE3">
        <w:rPr>
          <w:rFonts w:ascii="Times" w:hAnsi="Times"/>
        </w:rPr>
        <w:t>implied</w:t>
      </w:r>
      <w:r w:rsidR="0036077C">
        <w:rPr>
          <w:rFonts w:ascii="Times" w:hAnsi="Times"/>
        </w:rPr>
        <w:t xml:space="preserve"> by these frameworks are appropriate for a variety of climate and geomorphic typolo</w:t>
      </w:r>
      <w:r w:rsidR="00DB7F3E">
        <w:rPr>
          <w:rFonts w:ascii="Times" w:hAnsi="Times"/>
        </w:rPr>
        <w:t xml:space="preserve">gies across the United States. </w:t>
      </w:r>
      <w:ins w:id="10" w:author="Ming Zhang" w:date="2018-03-22T09:48:00Z">
        <w:r w:rsidR="00F22D69">
          <w:rPr>
            <w:rFonts w:ascii="Times" w:eastAsia="Times New Roman" w:hAnsi="Times" w:cs="Arial"/>
            <w:color w:val="222222"/>
            <w:szCs w:val="19"/>
          </w:rPr>
          <w:t xml:space="preserve">In each suitability </w:t>
        </w:r>
      </w:ins>
      <w:ins w:id="11" w:author="Ming Zhang" w:date="2018-03-22T09:49:00Z">
        <w:r w:rsidR="00F22D69">
          <w:rPr>
            <w:rFonts w:ascii="Times" w:eastAsia="Times New Roman" w:hAnsi="Times" w:cs="Arial"/>
            <w:color w:val="222222"/>
            <w:szCs w:val="19"/>
          </w:rPr>
          <w:t>analysis</w:t>
        </w:r>
      </w:ins>
      <w:ins w:id="12" w:author="Ming Zhang" w:date="2018-03-22T09:48:00Z">
        <w:r w:rsidR="00F22D69">
          <w:rPr>
            <w:rFonts w:ascii="Times" w:eastAsia="Times New Roman" w:hAnsi="Times" w:cs="Arial"/>
            <w:color w:val="222222"/>
            <w:szCs w:val="19"/>
          </w:rPr>
          <w:t>,</w:t>
        </w:r>
      </w:ins>
      <w:ins w:id="13" w:author="Ming Zhang" w:date="2018-03-22T09:43:00Z">
        <w:r w:rsidR="00F22D69" w:rsidRPr="00F22D69">
          <w:rPr>
            <w:rFonts w:ascii="Times" w:eastAsia="Times New Roman" w:hAnsi="Times" w:cs="Arial"/>
            <w:color w:val="222222"/>
            <w:szCs w:val="19"/>
            <w:rPrChange w:id="14" w:author="Ming Zhang" w:date="2018-03-22T09:45:00Z">
              <w:rPr>
                <w:rFonts w:ascii="Arial" w:eastAsia="Times New Roman" w:hAnsi="Arial" w:cs="Arial"/>
                <w:color w:val="222222"/>
                <w:szCs w:val="19"/>
              </w:rPr>
            </w:rPrChange>
          </w:rPr>
          <w:t xml:space="preserve"> t</w:t>
        </w:r>
        <w:r w:rsidR="00F22D69" w:rsidRPr="00F22D69">
          <w:rPr>
            <w:rFonts w:ascii="Times" w:eastAsia="Times New Roman" w:hAnsi="Times" w:cs="Arial"/>
            <w:color w:val="222222"/>
            <w:szCs w:val="19"/>
            <w:rPrChange w:id="15" w:author="Ming Zhang" w:date="2018-03-22T09:45:00Z">
              <w:rPr>
                <w:rFonts w:ascii="Arial" w:eastAsia="Times New Roman" w:hAnsi="Arial" w:cs="Arial"/>
                <w:color w:val="222222"/>
                <w:szCs w:val="19"/>
              </w:rPr>
            </w:rPrChange>
          </w:rPr>
          <w:t xml:space="preserve">he stringent assumptions about climate and storage dynamics are relaxed for </w:t>
        </w:r>
      </w:ins>
      <w:ins w:id="16" w:author="Ming Zhang" w:date="2018-03-22T09:44:00Z">
        <w:r w:rsidR="00F22D69" w:rsidRPr="00F22D69">
          <w:rPr>
            <w:rFonts w:ascii="Times" w:eastAsia="Times New Roman" w:hAnsi="Times" w:cs="Arial"/>
            <w:color w:val="222222"/>
            <w:szCs w:val="19"/>
            <w:rPrChange w:id="17" w:author="Ming Zhang" w:date="2018-03-22T09:45:00Z">
              <w:rPr>
                <w:rFonts w:ascii="Arial" w:eastAsia="Times New Roman" w:hAnsi="Arial" w:cs="Arial"/>
                <w:color w:val="222222"/>
                <w:szCs w:val="19"/>
              </w:rPr>
            </w:rPrChange>
          </w:rPr>
          <w:t xml:space="preserve">one of </w:t>
        </w:r>
      </w:ins>
      <w:ins w:id="18" w:author="Ming Zhang" w:date="2018-03-22T09:43:00Z">
        <w:r w:rsidR="00F22D69" w:rsidRPr="00F22D69">
          <w:rPr>
            <w:rFonts w:ascii="Times" w:eastAsia="Times New Roman" w:hAnsi="Times" w:cs="Arial"/>
            <w:color w:val="222222"/>
            <w:szCs w:val="19"/>
            <w:rPrChange w:id="19" w:author="Ming Zhang" w:date="2018-03-22T09:45:00Z">
              <w:rPr>
                <w:rFonts w:ascii="Arial" w:eastAsia="Times New Roman" w:hAnsi="Arial" w:cs="Arial"/>
                <w:color w:val="222222"/>
                <w:szCs w:val="19"/>
              </w:rPr>
            </w:rPrChange>
          </w:rPr>
          <w:t xml:space="preserve">several variations on the stochastic </w:t>
        </w:r>
      </w:ins>
      <w:ins w:id="20" w:author="Ming Zhang" w:date="2018-03-22T09:49:00Z">
        <w:r w:rsidR="00F22D69">
          <w:rPr>
            <w:rFonts w:ascii="Times" w:eastAsia="Times New Roman" w:hAnsi="Times" w:cs="Arial"/>
            <w:color w:val="222222"/>
            <w:szCs w:val="19"/>
          </w:rPr>
          <w:t>framework</w:t>
        </w:r>
      </w:ins>
      <w:ins w:id="21" w:author="Ming Zhang" w:date="2018-03-22T09:43:00Z">
        <w:r w:rsidR="00F22D69" w:rsidRPr="00F22D69">
          <w:rPr>
            <w:rFonts w:ascii="Times" w:eastAsia="Times New Roman" w:hAnsi="Times" w:cs="Arial"/>
            <w:color w:val="222222"/>
            <w:szCs w:val="19"/>
            <w:rPrChange w:id="22" w:author="Ming Zhang" w:date="2018-03-22T09:45:00Z">
              <w:rPr>
                <w:rFonts w:ascii="Arial" w:eastAsia="Times New Roman" w:hAnsi="Arial" w:cs="Arial"/>
                <w:color w:val="222222"/>
                <w:szCs w:val="19"/>
              </w:rPr>
            </w:rPrChange>
          </w:rPr>
          <w:t>, potentially broadening their applicability.</w:t>
        </w:r>
        <w:r w:rsidR="00F22D69" w:rsidRPr="00F22D69">
          <w:rPr>
            <w:rFonts w:ascii="Times" w:eastAsia="Times New Roman" w:hAnsi="Times" w:cs="Arial"/>
            <w:color w:val="222222"/>
            <w:szCs w:val="19"/>
            <w:rPrChange w:id="23" w:author="Ming Zhang" w:date="2018-03-22T09:45:00Z">
              <w:rPr>
                <w:rFonts w:ascii="Arial" w:eastAsia="Times New Roman" w:hAnsi="Arial" w:cs="Arial"/>
                <w:color w:val="222222"/>
                <w:szCs w:val="19"/>
              </w:rPr>
            </w:rPrChange>
          </w:rPr>
          <w:t xml:space="preserve"> </w:t>
        </w:r>
      </w:ins>
      <w:r w:rsidR="002421F8">
        <w:rPr>
          <w:rFonts w:ascii="Times" w:hAnsi="Times"/>
        </w:rPr>
        <w:t>E</w:t>
      </w:r>
      <w:r w:rsidR="00DB7F3E">
        <w:rPr>
          <w:rFonts w:ascii="Times" w:hAnsi="Times"/>
        </w:rPr>
        <w:t>xisting catchment classification schemes</w:t>
      </w:r>
      <w:r w:rsidR="002421F8">
        <w:rPr>
          <w:rFonts w:ascii="Times" w:hAnsi="Times"/>
        </w:rPr>
        <w:t xml:space="preserve"> provided the basis for our model suitability analys</w:t>
      </w:r>
      <w:ins w:id="24" w:author="Ming Zhang" w:date="2018-03-22T09:43:00Z">
        <w:r w:rsidR="00F22D69">
          <w:rPr>
            <w:rFonts w:ascii="Times" w:hAnsi="Times"/>
          </w:rPr>
          <w:t>e</w:t>
        </w:r>
      </w:ins>
      <w:del w:id="25" w:author="Ming Zhang" w:date="2018-03-22T09:43:00Z">
        <w:r w:rsidR="002421F8" w:rsidDel="00F22D69">
          <w:rPr>
            <w:rFonts w:ascii="Times" w:hAnsi="Times"/>
          </w:rPr>
          <w:delText>i</w:delText>
        </w:r>
      </w:del>
      <w:r w:rsidR="002421F8">
        <w:rPr>
          <w:rFonts w:ascii="Times" w:hAnsi="Times"/>
        </w:rPr>
        <w:t>s</w:t>
      </w:r>
      <w:r w:rsidR="00DB7F3E">
        <w:rPr>
          <w:rFonts w:ascii="Times" w:hAnsi="Times"/>
        </w:rPr>
        <w:t xml:space="preserve">, </w:t>
      </w:r>
      <w:r w:rsidR="002421F8">
        <w:rPr>
          <w:rFonts w:ascii="Times" w:hAnsi="Times"/>
        </w:rPr>
        <w:t>which we extended by the including more nuanced</w:t>
      </w:r>
      <w:r w:rsidR="00DB7F3E">
        <w:rPr>
          <w:rFonts w:ascii="Times" w:hAnsi="Times"/>
        </w:rPr>
        <w:t xml:space="preserve"> </w:t>
      </w:r>
      <w:r w:rsidR="00F61611">
        <w:rPr>
          <w:rFonts w:ascii="Times" w:hAnsi="Times"/>
        </w:rPr>
        <w:t xml:space="preserve">treatments of </w:t>
      </w:r>
      <w:r w:rsidR="002421F8">
        <w:rPr>
          <w:rFonts w:ascii="Times" w:hAnsi="Times"/>
        </w:rPr>
        <w:t xml:space="preserve">climate and </w:t>
      </w:r>
      <w:r w:rsidR="00DB7F3E">
        <w:rPr>
          <w:rFonts w:ascii="Times" w:hAnsi="Times"/>
        </w:rPr>
        <w:t xml:space="preserve">seasonality. </w:t>
      </w:r>
      <w:r w:rsidR="00D24524">
        <w:rPr>
          <w:rFonts w:ascii="Times" w:hAnsi="Times"/>
        </w:rPr>
        <w:t xml:space="preserve">The results provide insight into </w:t>
      </w:r>
      <w:r w:rsidR="002421F8">
        <w:rPr>
          <w:rFonts w:ascii="Times" w:hAnsi="Times"/>
        </w:rPr>
        <w:t>the accuracy of these minimalistic frameworks, with implications for their utility in studies of natural-human system feedbacks.</w:t>
      </w:r>
      <w:bookmarkStart w:id="26" w:name="_GoBack"/>
      <w:bookmarkEnd w:id="26"/>
    </w:p>
    <w:p w14:paraId="41B97EF1" w14:textId="77777777" w:rsidR="002421F8" w:rsidDel="00F22D69" w:rsidRDefault="002421F8">
      <w:pPr>
        <w:rPr>
          <w:del w:id="27" w:author="Ming Zhang" w:date="2018-03-22T09:50:00Z"/>
          <w:rFonts w:ascii="Times" w:hAnsi="Times"/>
          <w:color w:val="BFBFBF" w:themeColor="background1" w:themeShade="BF"/>
        </w:rPr>
      </w:pPr>
    </w:p>
    <w:p w14:paraId="32B65321" w14:textId="77777777" w:rsidR="000134DD" w:rsidRPr="00F561D4" w:rsidRDefault="000134DD" w:rsidP="00F22D69">
      <w:pPr>
        <w:jc w:val="both"/>
        <w:rPr>
          <w:rFonts w:ascii="Times" w:hAnsi="Times"/>
        </w:rPr>
        <w:pPrChange w:id="28" w:author="Ming Zhang" w:date="2018-03-22T09:50:00Z">
          <w:pPr/>
        </w:pPrChange>
      </w:pPr>
    </w:p>
    <w:sectPr w:rsidR="000134DD" w:rsidRPr="00F561D4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B2"/>
    <w:rsid w:val="000134DD"/>
    <w:rsid w:val="00102BF0"/>
    <w:rsid w:val="002421F8"/>
    <w:rsid w:val="0036077C"/>
    <w:rsid w:val="00482AE3"/>
    <w:rsid w:val="00503AB2"/>
    <w:rsid w:val="00601132"/>
    <w:rsid w:val="00674BEA"/>
    <w:rsid w:val="0075008C"/>
    <w:rsid w:val="00A70713"/>
    <w:rsid w:val="00BF1EE4"/>
    <w:rsid w:val="00D24524"/>
    <w:rsid w:val="00DB7F3E"/>
    <w:rsid w:val="00E03033"/>
    <w:rsid w:val="00F22D69"/>
    <w:rsid w:val="00F561D4"/>
    <w:rsid w:val="00F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326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B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B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2</cp:revision>
  <dcterms:created xsi:type="dcterms:W3CDTF">2018-03-22T16:52:00Z</dcterms:created>
  <dcterms:modified xsi:type="dcterms:W3CDTF">2018-03-22T16:52:00Z</dcterms:modified>
</cp:coreProperties>
</file>